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0C9EF" w14:textId="77777777" w:rsidR="00064184" w:rsidRDefault="00506D02" w:rsidP="00506D02">
      <w:pPr>
        <w:widowControl w:val="0"/>
        <w:autoSpaceDE w:val="0"/>
        <w:autoSpaceDN w:val="0"/>
        <w:adjustRightInd w:val="0"/>
        <w:spacing w:line="280" w:lineRule="atLeast"/>
        <w:rPr>
          <w:ins w:id="0" w:author="Thái Nguyễn" w:date="2017-02-07T18:02:00Z"/>
          <w:rFonts w:ascii="Helvetica Neue" w:hAnsi="Helvetica Neue" w:cs="Helvetica Neue"/>
        </w:rPr>
      </w:pPr>
      <w:r>
        <w:rPr>
          <w:rFonts w:ascii="Helvetica Neue" w:hAnsi="Helvetica Neue" w:cs="Helvetica Neue"/>
        </w:rPr>
        <w:t xml:space="preserve">My name is Bruce Thanh. </w:t>
      </w:r>
      <w:del w:id="1" w:author="Thái Nguyễn" w:date="2017-02-07T17:14:00Z">
        <w:r w:rsidDel="000344E1">
          <w:rPr>
            <w:rFonts w:ascii="Helvetica Neue" w:hAnsi="Helvetica Neue" w:cs="Helvetica Neue"/>
          </w:rPr>
          <w:delText xml:space="preserve">Currently </w:delText>
        </w:r>
      </w:del>
      <w:r>
        <w:rPr>
          <w:rFonts w:ascii="Helvetica Neue" w:hAnsi="Helvetica Neue" w:cs="Helvetica Neue"/>
        </w:rPr>
        <w:t>I am</w:t>
      </w:r>
      <w:ins w:id="2" w:author="Thái Nguyễn" w:date="2017-02-07T17:14:00Z">
        <w:r w:rsidR="000344E1">
          <w:rPr>
            <w:rFonts w:ascii="Helvetica Neue" w:hAnsi="Helvetica Neue" w:cs="Helvetica Neue"/>
          </w:rPr>
          <w:t xml:space="preserve"> currently</w:t>
        </w:r>
      </w:ins>
      <w:r>
        <w:rPr>
          <w:rFonts w:ascii="Helvetica Neue" w:hAnsi="Helvetica Neue" w:cs="Helvetica Neue"/>
        </w:rPr>
        <w:t xml:space="preserve"> the CMO of Thai gaming company</w:t>
      </w:r>
      <w:del w:id="3" w:author="Thái Nguyễn" w:date="2017-02-07T17:14:00Z">
        <w:r w:rsidDel="000344E1">
          <w:rPr>
            <w:rFonts w:ascii="Helvetica Neue" w:hAnsi="Helvetica Neue" w:cs="Helvetica Neue"/>
          </w:rPr>
          <w:delText xml:space="preserve"> and we believe that we have the most addictive games in this industry</w:delText>
        </w:r>
      </w:del>
      <w:del w:id="4" w:author="Thái Nguyễn" w:date="2017-02-07T17:15:00Z">
        <w:r w:rsidDel="000344E1">
          <w:rPr>
            <w:rFonts w:ascii="Helvetica Neue" w:hAnsi="Helvetica Neue" w:cs="Helvetica Neue"/>
          </w:rPr>
          <w:delText>.</w:delText>
        </w:r>
      </w:del>
      <w:r>
        <w:rPr>
          <w:rFonts w:ascii="Helvetica Neue" w:hAnsi="Helvetica Neue" w:cs="Helvetica Neue"/>
        </w:rPr>
        <w:t xml:space="preserve"> </w:t>
      </w:r>
      <w:del w:id="5" w:author="Thái Nguyễn" w:date="2017-02-07T17:15:00Z">
        <w:r w:rsidDel="000344E1">
          <w:rPr>
            <w:rFonts w:ascii="Helvetica Neue" w:hAnsi="Helvetica Neue" w:cs="Helvetica Neue"/>
          </w:rPr>
          <w:delText>A</w:delText>
        </w:r>
      </w:del>
      <w:ins w:id="6" w:author="Thái Nguyễn" w:date="2017-02-07T17:15:00Z">
        <w:r w:rsidR="000344E1">
          <w:rPr>
            <w:rFonts w:ascii="Helvetica Neue" w:hAnsi="Helvetica Neue" w:cs="Helvetica Neue"/>
          </w:rPr>
          <w:t>a</w:t>
        </w:r>
      </w:ins>
      <w:r>
        <w:rPr>
          <w:rFonts w:ascii="Helvetica Neue" w:hAnsi="Helvetica Neue" w:cs="Helvetica Neue"/>
        </w:rPr>
        <w:t>nd today</w:t>
      </w:r>
      <w:ins w:id="7" w:author="Thái Nguyễn" w:date="2017-02-07T17:15:00Z">
        <w:r w:rsidR="000344E1">
          <w:rPr>
            <w:rFonts w:ascii="Helvetica Neue" w:hAnsi="Helvetica Neue" w:cs="Helvetica Neue"/>
          </w:rPr>
          <w:t>,</w:t>
        </w:r>
      </w:ins>
      <w:r>
        <w:rPr>
          <w:rFonts w:ascii="Helvetica Neue" w:hAnsi="Helvetica Neue" w:cs="Helvetica Neue"/>
        </w:rPr>
        <w:t xml:space="preserve"> we </w:t>
      </w:r>
      <w:del w:id="8" w:author="Thái Nguyễn" w:date="2017-02-07T17:15:00Z">
        <w:r w:rsidDel="000344E1">
          <w:rPr>
            <w:rFonts w:ascii="Helvetica Neue" w:hAnsi="Helvetica Neue" w:cs="Helvetica Neue"/>
          </w:rPr>
          <w:delText>profoundly introduce our latest adventure game in the collection - Lights out</w:delText>
        </w:r>
      </w:del>
      <w:ins w:id="9" w:author="Thái Nguyễn" w:date="2017-02-07T17:15:00Z">
        <w:r w:rsidR="000344E1">
          <w:rPr>
            <w:rFonts w:ascii="Helvetica Neue" w:hAnsi="Helvetica Neue" w:cs="Helvetica Neue"/>
          </w:rPr>
          <w:t>have something special to announce</w:t>
        </w:r>
      </w:ins>
      <w:ins w:id="10" w:author="Thái Nguyễn" w:date="2017-02-07T17:17:00Z">
        <w:r w:rsidR="000344E1">
          <w:rPr>
            <w:rFonts w:ascii="Helvetica Neue" w:hAnsi="Helvetica Neue" w:cs="Helvetica Neue"/>
          </w:rPr>
          <w:t xml:space="preserve"> – Lights Out,</w:t>
        </w:r>
        <w:r w:rsidR="00064184">
          <w:rPr>
            <w:rFonts w:ascii="Helvetica Neue" w:hAnsi="Helvetica Neue" w:cs="Helvetica Neue"/>
          </w:rPr>
          <w:t xml:space="preserve"> a game with a fine fusion of black and white, light and dark</w:t>
        </w:r>
      </w:ins>
      <w:r>
        <w:rPr>
          <w:rFonts w:ascii="Helvetica Neue" w:hAnsi="Helvetica Neue" w:cs="Helvetica Neue"/>
        </w:rPr>
        <w:t xml:space="preserve">. </w:t>
      </w:r>
      <w:ins w:id="11" w:author="Thái Nguyễn" w:date="2017-02-07T17:57:00Z">
        <w:r w:rsidR="00064184">
          <w:rPr>
            <w:rFonts w:ascii="Helvetica Neue" w:hAnsi="Helvetica Neue" w:cs="Helvetica Neue"/>
          </w:rPr>
          <w:t xml:space="preserve">It </w:t>
        </w:r>
      </w:ins>
      <w:ins w:id="12" w:author="Thái Nguyễn" w:date="2017-02-07T17:56:00Z">
        <w:r w:rsidR="00064184">
          <w:rPr>
            <w:rFonts w:ascii="Helvetica Neue" w:hAnsi="Helvetica Neue" w:cs="Helvetica Neue"/>
          </w:rPr>
          <w:t>is a 2D Adventure Puzzle game</w:t>
        </w:r>
      </w:ins>
      <w:ins w:id="13" w:author="Thái Nguyễn" w:date="2017-02-07T17:57:00Z">
        <w:r w:rsidR="00064184">
          <w:rPr>
            <w:rFonts w:ascii="Helvetica Neue" w:hAnsi="Helvetica Neue" w:cs="Helvetica Neue"/>
          </w:rPr>
          <w:t xml:space="preserve">. </w:t>
        </w:r>
      </w:ins>
    </w:p>
    <w:p w14:paraId="317F800B" w14:textId="5BE57735" w:rsidR="00506D02" w:rsidRDefault="00064184" w:rsidP="00506D02">
      <w:pPr>
        <w:widowControl w:val="0"/>
        <w:autoSpaceDE w:val="0"/>
        <w:autoSpaceDN w:val="0"/>
        <w:adjustRightInd w:val="0"/>
        <w:spacing w:line="280" w:lineRule="atLeast"/>
        <w:rPr>
          <w:rFonts w:ascii="Helvetica Neue" w:hAnsi="Helvetica Neue" w:cs="Helvetica Neue"/>
        </w:rPr>
      </w:pPr>
      <w:ins w:id="14" w:author="Thái Nguyễn" w:date="2017-02-07T17:57:00Z">
        <w:r>
          <w:rPr>
            <w:rFonts w:ascii="Helvetica Neue" w:hAnsi="Helvetica Neue" w:cs="Helvetica Neue"/>
          </w:rPr>
          <w:t>The bas</w:t>
        </w:r>
        <w:r w:rsidR="00F63561">
          <w:rPr>
            <w:rFonts w:ascii="Helvetica Neue" w:hAnsi="Helvetica Neue" w:cs="Helvetica Neue"/>
          </w:rPr>
          <w:t>ic mechanic of the game:</w:t>
        </w:r>
        <w:r>
          <w:rPr>
            <w:rFonts w:ascii="Helvetica Neue" w:hAnsi="Helvetica Neue" w:cs="Helvetica Neue"/>
          </w:rPr>
          <w:t xml:space="preserve"> </w:t>
        </w:r>
      </w:ins>
      <w:ins w:id="15" w:author="Thái Nguyễn" w:date="2017-02-07T17:56:00Z">
        <w:r>
          <w:rPr>
            <w:rFonts w:ascii="Helvetica Neue" w:hAnsi="Helvetica Neue" w:cs="Helvetica Neue"/>
          </w:rPr>
          <w:t xml:space="preserve"> </w:t>
        </w:r>
      </w:ins>
      <w:ins w:id="16" w:author="Thái Nguyễn" w:date="2017-02-07T17:59:00Z">
        <w:r>
          <w:rPr>
            <w:rFonts w:ascii="Helvetica Neue" w:hAnsi="Helvetica Neue" w:cs="Helvetica Neue"/>
          </w:rPr>
          <w:t>“</w:t>
        </w:r>
        <w:r w:rsidR="00F63561">
          <w:rPr>
            <w:rFonts w:ascii="Helvetica Neue" w:hAnsi="Helvetica Neue" w:cs="Helvetica Neue"/>
          </w:rPr>
          <w:t>W</w:t>
        </w:r>
        <w:r>
          <w:rPr>
            <w:rFonts w:ascii="Helvetica Neue" w:hAnsi="Helvetica Neue" w:cs="Helvetica Neue"/>
          </w:rPr>
          <w:t xml:space="preserve">hat is not seen does not exist” – platform and obstacles not lit by light sources will not lift you or stand in your </w:t>
        </w:r>
      </w:ins>
      <w:ins w:id="17" w:author="Thái Nguyễn" w:date="2017-02-07T18:00:00Z">
        <w:r>
          <w:rPr>
            <w:rFonts w:ascii="Helvetica Neue" w:hAnsi="Helvetica Neue" w:cs="Helvetica Neue"/>
          </w:rPr>
          <w:t>way.</w:t>
        </w:r>
      </w:ins>
      <w:ins w:id="18" w:author="Thái Nguyễn" w:date="2017-02-07T18:02:00Z">
        <w:r>
          <w:rPr>
            <w:rFonts w:ascii="Helvetica Neue" w:hAnsi="Helvetica Neue" w:cs="Helvetica Neue"/>
          </w:rPr>
          <w:t xml:space="preserve"> Player</w:t>
        </w:r>
      </w:ins>
      <w:ins w:id="19" w:author="Thái Nguyễn" w:date="2017-02-07T18:03:00Z">
        <w:r>
          <w:rPr>
            <w:rFonts w:ascii="Helvetica Neue" w:hAnsi="Helvetica Neue" w:cs="Helvetica Neue"/>
          </w:rPr>
          <w:t>s</w:t>
        </w:r>
      </w:ins>
      <w:ins w:id="20" w:author="Thái Nguyễn" w:date="2017-02-07T18:02:00Z">
        <w:r>
          <w:rPr>
            <w:rFonts w:ascii="Helvetica Neue" w:hAnsi="Helvetica Neue" w:cs="Helvetica Neue"/>
          </w:rPr>
          <w:t xml:space="preserve"> take control of one out of three characters, eac</w:t>
        </w:r>
        <w:r w:rsidR="00F63561">
          <w:rPr>
            <w:rFonts w:ascii="Helvetica Neue" w:hAnsi="Helvetica Neue" w:cs="Helvetica Neue"/>
          </w:rPr>
          <w:t xml:space="preserve">h has a unique ability, </w:t>
        </w:r>
      </w:ins>
      <w:ins w:id="21" w:author="Thái Nguyễn" w:date="2017-02-07T18:08:00Z">
        <w:r w:rsidR="00F63561">
          <w:rPr>
            <w:rFonts w:ascii="Helvetica Neue" w:hAnsi="Helvetica Neue" w:cs="Helvetica Neue"/>
          </w:rPr>
          <w:t>venture</w:t>
        </w:r>
      </w:ins>
      <w:ins w:id="22" w:author="Thái Nguyễn" w:date="2017-02-07T18:02:00Z">
        <w:r w:rsidR="00F63561">
          <w:rPr>
            <w:rFonts w:ascii="Helvetica Neue" w:hAnsi="Helvetica Neue" w:cs="Helvetica Neue"/>
          </w:rPr>
          <w:t xml:space="preserve"> through various levels to solve puzzles of light and dark, further reveal the true story connecting the characters. </w:t>
        </w:r>
      </w:ins>
      <w:ins w:id="23" w:author="Thái Nguyễn" w:date="2017-02-07T18:05:00Z">
        <w:r w:rsidR="00F63561">
          <w:rPr>
            <w:rFonts w:ascii="Helvetica Neue" w:hAnsi="Helvetica Neue" w:cs="Helvetica Neue"/>
          </w:rPr>
          <w:t>They can also move the light sources to the desired location to form a path to the next level</w:t>
        </w:r>
      </w:ins>
      <w:ins w:id="24" w:author="Thái Nguyễn" w:date="2017-02-07T18:06:00Z">
        <w:r w:rsidR="00F63561">
          <w:rPr>
            <w:rFonts w:ascii="Helvetica Neue" w:hAnsi="Helvetica Neue" w:cs="Helvetica Neue"/>
          </w:rPr>
          <w:t>. I</w:t>
        </w:r>
      </w:ins>
      <w:ins w:id="25" w:author="Thái Nguyễn" w:date="2017-02-07T18:07:00Z">
        <w:r w:rsidR="00F63561">
          <w:rPr>
            <w:rFonts w:ascii="Helvetica Neue" w:hAnsi="Helvetica Neue" w:cs="Helvetica Neue"/>
          </w:rPr>
          <w:t>n Lights Out, there is no monster, but some levels require player to be able to predict the movement of the light sources, as well as successfully maneuver according to their positions.</w:t>
        </w:r>
      </w:ins>
      <w:del w:id="26" w:author="Thái Nguyễn" w:date="2017-02-07T17:56:00Z">
        <w:r w:rsidR="00506D02" w:rsidDel="00064184">
          <w:rPr>
            <w:rFonts w:ascii="Helvetica Neue" w:hAnsi="Helvetica Neue" w:cs="Helvetica Neue"/>
          </w:rPr>
          <w:delText>This game is about the adventure of little demon guiding the 3 members of one family who died in sorrow and regrets to the afterlife. Through</w:delText>
        </w:r>
      </w:del>
      <w:del w:id="27" w:author="Thái Nguyễn" w:date="2017-02-07T17:10:00Z">
        <w:r w:rsidR="00506D02" w:rsidDel="000344E1">
          <w:rPr>
            <w:rFonts w:ascii="Helvetica Neue" w:hAnsi="Helvetica Neue" w:cs="Helvetica Neue"/>
          </w:rPr>
          <w:delText xml:space="preserve"> </w:delText>
        </w:r>
      </w:del>
      <w:del w:id="28" w:author="Thái Nguyễn" w:date="2017-02-07T17:56:00Z">
        <w:r w:rsidR="00506D02" w:rsidDel="00064184">
          <w:rPr>
            <w:rFonts w:ascii="Helvetica Neue" w:hAnsi="Helvetica Neue" w:cs="Helvetica Neue"/>
          </w:rPr>
          <w:delText xml:space="preserve">out 3 stages of this game, players </w:delText>
        </w:r>
      </w:del>
      <w:del w:id="29" w:author="Thái Nguyễn" w:date="2017-02-07T17:10:00Z">
        <w:r w:rsidR="00506D02" w:rsidDel="000344E1">
          <w:rPr>
            <w:rFonts w:ascii="Helvetica Neue" w:hAnsi="Helvetica Neue" w:cs="Helvetica Neue"/>
          </w:rPr>
          <w:delText> </w:delText>
        </w:r>
      </w:del>
      <w:del w:id="30" w:author="Thái Nguyễn" w:date="2017-02-07T17:56:00Z">
        <w:r w:rsidR="00506D02" w:rsidDel="00064184">
          <w:rPr>
            <w:rFonts w:ascii="Helvetica Neue" w:hAnsi="Helvetica Neue" w:cs="Helvetica Neue"/>
          </w:rPr>
          <w:delText>will go through every level</w:delText>
        </w:r>
      </w:del>
      <w:del w:id="31" w:author="Thái Nguyễn" w:date="2017-02-07T17:10:00Z">
        <w:r w:rsidR="00506D02" w:rsidDel="000344E1">
          <w:rPr>
            <w:rFonts w:ascii="Helvetica Neue" w:hAnsi="Helvetica Neue" w:cs="Helvetica Neue"/>
          </w:rPr>
          <w:delText>s</w:delText>
        </w:r>
      </w:del>
      <w:del w:id="32" w:author="Thái Nguyễn" w:date="2017-02-07T17:56:00Z">
        <w:r w:rsidR="00506D02" w:rsidDel="00064184">
          <w:rPr>
            <w:rFonts w:ascii="Helvetica Neue" w:hAnsi="Helvetica Neue" w:cs="Helvetica Neue"/>
          </w:rPr>
          <w:delText xml:space="preserve"> of family tragedy as well as experience every extreme scar</w:delText>
        </w:r>
      </w:del>
      <w:del w:id="33" w:author="Thái Nguyễn" w:date="2017-02-07T17:13:00Z">
        <w:r w:rsidR="00506D02" w:rsidDel="000344E1">
          <w:rPr>
            <w:rFonts w:ascii="Helvetica Neue" w:hAnsi="Helvetica Neue" w:cs="Helvetica Neue"/>
          </w:rPr>
          <w:delText>s</w:delText>
        </w:r>
      </w:del>
      <w:del w:id="34" w:author="Thái Nguyễn" w:date="2017-02-07T17:56:00Z">
        <w:r w:rsidR="00506D02" w:rsidDel="00064184">
          <w:rPr>
            <w:rFonts w:ascii="Helvetica Neue" w:hAnsi="Helvetica Neue" w:cs="Helvetica Neue"/>
          </w:rPr>
          <w:delText xml:space="preserve"> till dead-end of that family. Lights out’s idea is inspired by a real tragic of a family in modern life where people are busy spinning in their rat race cycle so that they can’t have enough time for their little family. Lights out is created for a socially meaningful reason. It is not an alert to everyone but also a reminder of what your truly invaluable treasure is.  </w:delText>
        </w:r>
      </w:del>
    </w:p>
    <w:p w14:paraId="035FED2F" w14:textId="0D1B1A67" w:rsidR="00506D02" w:rsidDel="00F63561" w:rsidRDefault="00506D02" w:rsidP="00506D02">
      <w:pPr>
        <w:widowControl w:val="0"/>
        <w:autoSpaceDE w:val="0"/>
        <w:autoSpaceDN w:val="0"/>
        <w:adjustRightInd w:val="0"/>
        <w:spacing w:line="280" w:lineRule="atLeast"/>
        <w:rPr>
          <w:del w:id="35" w:author="Thái Nguyễn" w:date="2017-02-07T18:11:00Z"/>
          <w:rFonts w:ascii="Helvetica Neue" w:hAnsi="Helvetica Neue" w:cs="Helvetica Neue"/>
        </w:rPr>
      </w:pPr>
    </w:p>
    <w:p w14:paraId="121AC69F" w14:textId="414057A6" w:rsidR="00506D02" w:rsidDel="006F7BF4" w:rsidRDefault="00506D02" w:rsidP="00064184">
      <w:pPr>
        <w:widowControl w:val="0"/>
        <w:autoSpaceDE w:val="0"/>
        <w:autoSpaceDN w:val="0"/>
        <w:adjustRightInd w:val="0"/>
        <w:spacing w:line="280" w:lineRule="atLeast"/>
        <w:rPr>
          <w:del w:id="36" w:author="Thái Nguyễn" w:date="2017-02-07T17:53:00Z"/>
          <w:rFonts w:ascii="Helvetica Neue" w:hAnsi="Helvetica Neue" w:cs="Helvetica Neue"/>
        </w:rPr>
      </w:pPr>
      <w:r>
        <w:rPr>
          <w:rFonts w:ascii="Helvetica Neue" w:hAnsi="Helvetica Neue" w:cs="Helvetica Neue"/>
        </w:rPr>
        <w:t xml:space="preserve">With just only 69 bucks, you will experience one of the most modern 2D-technoloy-based games. You will be thrilled by our amazing graphic designs. You will be immersed in our game story and Lights </w:t>
      </w:r>
      <w:ins w:id="37" w:author="Thái Nguyễn" w:date="2017-02-07T18:12:00Z">
        <w:r w:rsidR="00F63561">
          <w:rPr>
            <w:rFonts w:ascii="Helvetica Neue" w:hAnsi="Helvetica Neue" w:cs="Helvetica Neue"/>
          </w:rPr>
          <w:t>O</w:t>
        </w:r>
      </w:ins>
      <w:del w:id="38" w:author="Thái Nguyễn" w:date="2017-02-07T18:12:00Z">
        <w:r w:rsidDel="00F63561">
          <w:rPr>
            <w:rFonts w:ascii="Helvetica Neue" w:hAnsi="Helvetica Neue" w:cs="Helvetica Neue"/>
          </w:rPr>
          <w:delText>o</w:delText>
        </w:r>
      </w:del>
      <w:r>
        <w:rPr>
          <w:rFonts w:ascii="Helvetica Neue" w:hAnsi="Helvetica Neue" w:cs="Helvetica Neue"/>
        </w:rPr>
        <w:t xml:space="preserve">ut will guide you from </w:t>
      </w:r>
      <w:ins w:id="39" w:author="Thái Nguyễn" w:date="2017-02-07T18:12:00Z">
        <w:r w:rsidR="00F63561">
          <w:rPr>
            <w:rFonts w:ascii="Helvetica Neue" w:hAnsi="Helvetica Neue" w:cs="Helvetica Neue"/>
          </w:rPr>
          <w:t>one</w:t>
        </w:r>
      </w:ins>
      <w:del w:id="40" w:author="Thái Nguyễn" w:date="2017-02-07T18:12:00Z">
        <w:r w:rsidDel="00F63561">
          <w:rPr>
            <w:rFonts w:ascii="Helvetica Neue" w:hAnsi="Helvetica Neue" w:cs="Helvetica Neue"/>
          </w:rPr>
          <w:delText>this</w:delText>
        </w:r>
      </w:del>
      <w:r>
        <w:rPr>
          <w:rFonts w:ascii="Helvetica Neue" w:hAnsi="Helvetica Neue" w:cs="Helvetica Neue"/>
        </w:rPr>
        <w:t xml:space="preserve"> surprise to another</w:t>
      </w:r>
      <w:del w:id="41" w:author="Thái Nguyễn" w:date="2017-02-07T18:12:00Z">
        <w:r w:rsidDel="00F63561">
          <w:rPr>
            <w:rFonts w:ascii="Helvetica Neue" w:hAnsi="Helvetica Neue" w:cs="Helvetica Neue"/>
          </w:rPr>
          <w:delText xml:space="preserve"> bigger one</w:delText>
        </w:r>
      </w:del>
      <w:r>
        <w:rPr>
          <w:rFonts w:ascii="Helvetica Neue" w:hAnsi="Helvetica Neue" w:cs="Helvetica Neue"/>
        </w:rPr>
        <w:t xml:space="preserve">. Our beta version has been released and tested for over 100 customers for their testimonials and interestingly over 90% of them </w:t>
      </w:r>
      <w:del w:id="42" w:author="Thái Nguyễn" w:date="2017-02-07T18:12:00Z">
        <w:r w:rsidDel="00F63561">
          <w:rPr>
            <w:rFonts w:ascii="Helvetica Neue" w:hAnsi="Helvetica Neue" w:cs="Helvetica Neue"/>
          </w:rPr>
          <w:delText>said this is such the most addictive adventure game ever that they’ve ever played</w:delText>
        </w:r>
      </w:del>
      <w:ins w:id="43" w:author="Thái Nguyễn" w:date="2017-02-07T18:12:00Z">
        <w:r w:rsidR="00F63561">
          <w:rPr>
            <w:rFonts w:ascii="Helvetica Neue" w:hAnsi="Helvetica Neue" w:cs="Helvetica Neue"/>
          </w:rPr>
          <w:t>gave a positive feedback</w:t>
        </w:r>
      </w:ins>
      <w:bookmarkStart w:id="44" w:name="_GoBack"/>
      <w:bookmarkEnd w:id="44"/>
      <w:r>
        <w:rPr>
          <w:rFonts w:ascii="Helvetica Neue" w:hAnsi="Helvetica Neue" w:cs="Helvetica Neue"/>
        </w:rPr>
        <w:t>. Moreover, we want you to be completely satisfied. We want this game to bring you much more values, feelings than the money you invest. So we’re taking all the risk off of you with our 7-day money back guarantee, no questions ask.  So, what are you waiting for gamers? Give it a shot and you’ll never have to look back. </w:t>
      </w:r>
    </w:p>
    <w:p w14:paraId="28426B20" w14:textId="2537C16A" w:rsidR="00506D02" w:rsidDel="006F7BF4" w:rsidRDefault="00506D02" w:rsidP="006F7BF4">
      <w:pPr>
        <w:widowControl w:val="0"/>
        <w:autoSpaceDE w:val="0"/>
        <w:autoSpaceDN w:val="0"/>
        <w:adjustRightInd w:val="0"/>
        <w:spacing w:line="280" w:lineRule="atLeast"/>
        <w:rPr>
          <w:del w:id="45" w:author="Thái Nguyễn" w:date="2017-02-07T17:53:00Z"/>
          <w:rFonts w:ascii="Helvetica Neue" w:hAnsi="Helvetica Neue" w:cs="Helvetica Neue"/>
        </w:rPr>
        <w:pPrChange w:id="46" w:author="Thái Nguyễn" w:date="2017-02-07T17:53:00Z">
          <w:pPr>
            <w:widowControl w:val="0"/>
            <w:autoSpaceDE w:val="0"/>
            <w:autoSpaceDN w:val="0"/>
            <w:adjustRightInd w:val="0"/>
            <w:spacing w:line="280" w:lineRule="atLeast"/>
          </w:pPr>
        </w:pPrChange>
      </w:pPr>
    </w:p>
    <w:p w14:paraId="1714684B" w14:textId="6703D8BF" w:rsidR="00506D02" w:rsidRDefault="00506D02" w:rsidP="006F7BF4">
      <w:pPr>
        <w:widowControl w:val="0"/>
        <w:autoSpaceDE w:val="0"/>
        <w:autoSpaceDN w:val="0"/>
        <w:adjustRightInd w:val="0"/>
        <w:spacing w:line="280" w:lineRule="atLeast"/>
        <w:rPr>
          <w:rFonts w:ascii="Helvetica Neue" w:hAnsi="Helvetica Neue" w:cs="Helvetica Neue"/>
        </w:rPr>
        <w:pPrChange w:id="47" w:author="Thái Nguyễn" w:date="2017-02-07T17:53:00Z">
          <w:pPr>
            <w:widowControl w:val="0"/>
            <w:autoSpaceDE w:val="0"/>
            <w:autoSpaceDN w:val="0"/>
            <w:adjustRightInd w:val="0"/>
            <w:spacing w:line="280" w:lineRule="atLeast"/>
          </w:pPr>
        </w:pPrChange>
      </w:pPr>
      <w:del w:id="48" w:author="Thái Nguyễn" w:date="2017-02-07T17:53:00Z">
        <w:r w:rsidDel="006F7BF4">
          <w:rPr>
            <w:rFonts w:ascii="Helvetica Neue" w:hAnsi="Helvetica Neue" w:cs="Helvetica Neue"/>
          </w:rPr>
          <w:delText>From Thai’s team, with love.</w:delText>
        </w:r>
      </w:del>
    </w:p>
    <w:p w14:paraId="04F1CB88" w14:textId="77777777" w:rsidR="000914D9" w:rsidRDefault="00F63561"/>
    <w:sectPr w:rsidR="000914D9" w:rsidSect="00897AD3">
      <w:pgSz w:w="12240" w:h="15840"/>
      <w:pgMar w:top="1417" w:right="1134" w:bottom="1417"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ái Nguyễn">
    <w15:presenceInfo w15:providerId="Windows Live" w15:userId="f817b24f3d701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D02"/>
    <w:rsid w:val="000344E1"/>
    <w:rsid w:val="00064184"/>
    <w:rsid w:val="00506D02"/>
    <w:rsid w:val="006F7BF4"/>
    <w:rsid w:val="00B67A12"/>
    <w:rsid w:val="00D4274A"/>
    <w:rsid w:val="00F63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5147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4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418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375</Words>
  <Characters>2143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thanhductoan1997@gmail.com</dc:creator>
  <cp:keywords/>
  <dc:description/>
  <cp:lastModifiedBy>Thái Nguyễn</cp:lastModifiedBy>
  <cp:revision>2</cp:revision>
  <dcterms:created xsi:type="dcterms:W3CDTF">2017-02-06T18:16:00Z</dcterms:created>
  <dcterms:modified xsi:type="dcterms:W3CDTF">2017-02-07T16:12:00Z</dcterms:modified>
</cp:coreProperties>
</file>